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43F7FE5" w:rsidR="00173F89" w:rsidRDefault="00F95485">
      <w:r>
        <w:t xml:space="preserve">Dear </w:t>
      </w:r>
      <w:ins w:id="0" w:author="Author">
        <w:r w:rsidR="008C5352">
          <w:t>team leader</w:t>
        </w:r>
      </w:ins>
      <w:del w:id="1" w:author="Author">
        <w:r w:rsidDel="008C5352">
          <w:delText>[insert name of recipient]</w:delText>
        </w:r>
      </w:del>
      <w:r>
        <w:t>,</w:t>
      </w:r>
    </w:p>
    <w:p w14:paraId="00000002" w14:textId="77777777" w:rsidR="00173F89" w:rsidRDefault="00173F89"/>
    <w:p w14:paraId="00000003" w14:textId="671A0685" w:rsidR="00173F89" w:rsidRPr="00BF54FC" w:rsidRDefault="00F95485">
      <w:pPr>
        <w:rPr>
          <w:lang w:val="en-US"/>
          <w:rPrChange w:id="2" w:author="Author">
            <w:rPr/>
          </w:rPrChange>
        </w:rPr>
      </w:pPr>
      <w:del w:id="3" w:author="Author">
        <w:r w:rsidDel="008C5352">
          <w:delText>[Introduce the task that you’ve completed in 1 - 2 sentences]</w:delText>
        </w:r>
      </w:del>
      <w:proofErr w:type="gramStart"/>
      <w:ins w:id="4" w:author="Author">
        <w:r w:rsidR="008C5352">
          <w:rPr>
            <w:lang w:val="en-US"/>
          </w:rPr>
          <w:t>the</w:t>
        </w:r>
        <w:proofErr w:type="gramEnd"/>
        <w:r w:rsidR="008C5352">
          <w:rPr>
            <w:lang w:val="en-US"/>
          </w:rPr>
          <w:t xml:space="preserve"> today task was about working on </w:t>
        </w:r>
        <w:r w:rsidR="008C5352">
          <w:rPr>
            <w:rFonts w:ascii="Segoe UI" w:hAnsi="Segoe UI" w:cs="Segoe UI"/>
            <w:color w:val="000000"/>
            <w:shd w:val="clear" w:color="auto" w:fill="FFFFFF"/>
          </w:rPr>
          <w:t xml:space="preserve">(sample_sales_data.csv) dataset and try to understand it and give good insights and visualization from it to can managers work on what we found in it. </w:t>
        </w:r>
      </w:ins>
    </w:p>
    <w:p w14:paraId="00000004" w14:textId="77777777" w:rsidR="00173F89" w:rsidRDefault="00173F89">
      <w:pPr>
        <w:rPr>
          <w:rtl/>
          <w:lang w:bidi="ar-EG"/>
        </w:rPr>
      </w:pPr>
    </w:p>
    <w:p w14:paraId="00000005" w14:textId="2DE496A8" w:rsidR="00173F89" w:rsidRDefault="00F95485">
      <w:pPr>
        <w:rPr>
          <w:ins w:id="5" w:author="Author"/>
        </w:rPr>
      </w:pPr>
      <w:del w:id="6" w:author="Author">
        <w:r w:rsidDel="008C5352">
          <w:delText>[Summarize findings from your analysis in 3 - 5 bullet points]</w:delText>
        </w:r>
      </w:del>
      <w:proofErr w:type="gramStart"/>
      <w:ins w:id="7" w:author="Author">
        <w:r w:rsidR="008C5352">
          <w:t>and</w:t>
        </w:r>
        <w:proofErr w:type="gramEnd"/>
        <w:r w:rsidR="008C5352">
          <w:t xml:space="preserve"> I found :</w:t>
        </w:r>
      </w:ins>
    </w:p>
    <w:p w14:paraId="28DD9C2C" w14:textId="77777777" w:rsidR="00A044B8" w:rsidRPr="00A044B8" w:rsidRDefault="00A044B8" w:rsidP="00A044B8">
      <w:pPr>
        <w:rPr>
          <w:ins w:id="8" w:author="Author"/>
          <w:rFonts w:ascii="Roboto" w:eastAsia="Times New Roman" w:hAnsi="Roboto" w:cs="Times New Roman"/>
          <w:color w:val="212121"/>
          <w:sz w:val="24"/>
          <w:szCs w:val="24"/>
          <w:lang w:val="en-US" w:eastAsia="en-US"/>
        </w:rPr>
      </w:pPr>
      <w:ins w:id="9" w:author="Author">
        <w:r w:rsidRPr="00A044B8">
          <w:rPr>
            <w:rFonts w:ascii="Roboto" w:eastAsia="Times New Roman" w:hAnsi="Roboto" w:cs="Times New Roman"/>
            <w:color w:val="212121"/>
            <w:sz w:val="24"/>
            <w:szCs w:val="24"/>
            <w:lang w:val="en-US" w:eastAsia="en-US"/>
          </w:rPr>
          <w:t xml:space="preserve">1. </w:t>
        </w:r>
        <w:proofErr w:type="gramStart"/>
        <w:r w:rsidRPr="00A044B8">
          <w:rPr>
            <w:rFonts w:ascii="Roboto" w:eastAsia="Times New Roman" w:hAnsi="Roboto" w:cs="Times New Roman"/>
            <w:color w:val="212121"/>
            <w:sz w:val="24"/>
            <w:szCs w:val="24"/>
            <w:lang w:val="en-US" w:eastAsia="en-US"/>
          </w:rPr>
          <w:t>from</w:t>
        </w:r>
        <w:proofErr w:type="gramEnd"/>
        <w:r w:rsidRPr="00A044B8">
          <w:rPr>
            <w:rFonts w:ascii="Roboto" w:eastAsia="Times New Roman" w:hAnsi="Roboto" w:cs="Times New Roman"/>
            <w:color w:val="212121"/>
            <w:sz w:val="24"/>
            <w:szCs w:val="24"/>
            <w:lang w:val="en-US" w:eastAsia="en-US"/>
          </w:rPr>
          <w:t xml:space="preserve"> this data we can see the data for one week and that is not enough to make good insights.</w:t>
        </w:r>
      </w:ins>
    </w:p>
    <w:p w14:paraId="58BCF9BF" w14:textId="77777777" w:rsidR="00A044B8" w:rsidRPr="00A044B8" w:rsidRDefault="00A044B8" w:rsidP="00A044B8">
      <w:pPr>
        <w:rPr>
          <w:ins w:id="10" w:author="Author"/>
          <w:rFonts w:ascii="Roboto" w:eastAsia="Times New Roman" w:hAnsi="Roboto" w:cs="Times New Roman"/>
          <w:color w:val="212121"/>
          <w:sz w:val="24"/>
          <w:szCs w:val="24"/>
          <w:lang w:val="en-US" w:eastAsia="en-US"/>
        </w:rPr>
      </w:pPr>
      <w:ins w:id="11" w:author="Author">
        <w:r w:rsidRPr="00A044B8">
          <w:rPr>
            <w:rFonts w:ascii="Roboto" w:eastAsia="Times New Roman" w:hAnsi="Roboto" w:cs="Times New Roman"/>
            <w:color w:val="212121"/>
            <w:sz w:val="24"/>
            <w:szCs w:val="24"/>
            <w:lang w:val="en-US" w:eastAsia="en-US"/>
          </w:rPr>
          <w:t xml:space="preserve">2. </w:t>
        </w:r>
        <w:proofErr w:type="gramStart"/>
        <w:r w:rsidRPr="00A044B8">
          <w:rPr>
            <w:rFonts w:ascii="Roboto" w:eastAsia="Times New Roman" w:hAnsi="Roboto" w:cs="Times New Roman"/>
            <w:color w:val="212121"/>
            <w:sz w:val="24"/>
            <w:szCs w:val="24"/>
            <w:lang w:val="en-US" w:eastAsia="en-US"/>
          </w:rPr>
          <w:t>also</w:t>
        </w:r>
        <w:proofErr w:type="gramEnd"/>
        <w:r w:rsidRPr="00A044B8">
          <w:rPr>
            <w:rFonts w:ascii="Roboto" w:eastAsia="Times New Roman" w:hAnsi="Roboto" w:cs="Times New Roman"/>
            <w:color w:val="212121"/>
            <w:sz w:val="24"/>
            <w:szCs w:val="24"/>
            <w:lang w:val="en-US" w:eastAsia="en-US"/>
          </w:rPr>
          <w:t xml:space="preserve"> we can see the fruit and vegetables is the most sold we can focus on it.</w:t>
        </w:r>
      </w:ins>
    </w:p>
    <w:p w14:paraId="64C5E798" w14:textId="77777777" w:rsidR="00A044B8" w:rsidRPr="00A044B8" w:rsidRDefault="00A044B8" w:rsidP="00A044B8">
      <w:pPr>
        <w:rPr>
          <w:ins w:id="12" w:author="Author"/>
          <w:rFonts w:ascii="Roboto" w:eastAsia="Times New Roman" w:hAnsi="Roboto" w:cs="Times New Roman"/>
          <w:color w:val="212121"/>
          <w:sz w:val="24"/>
          <w:szCs w:val="24"/>
          <w:lang w:val="en-US" w:eastAsia="en-US"/>
        </w:rPr>
      </w:pPr>
      <w:ins w:id="13" w:author="Author">
        <w:r w:rsidRPr="00A044B8">
          <w:rPr>
            <w:rFonts w:ascii="Roboto" w:eastAsia="Times New Roman" w:hAnsi="Roboto" w:cs="Times New Roman"/>
            <w:color w:val="212121"/>
            <w:sz w:val="24"/>
            <w:szCs w:val="24"/>
            <w:lang w:val="en-US" w:eastAsia="en-US"/>
          </w:rPr>
          <w:t xml:space="preserve">3. </w:t>
        </w:r>
        <w:proofErr w:type="gramStart"/>
        <w:r w:rsidRPr="00A044B8">
          <w:rPr>
            <w:rFonts w:ascii="Roboto" w:eastAsia="Times New Roman" w:hAnsi="Roboto" w:cs="Times New Roman"/>
            <w:color w:val="212121"/>
            <w:sz w:val="24"/>
            <w:szCs w:val="24"/>
            <w:lang w:val="en-US" w:eastAsia="en-US"/>
          </w:rPr>
          <w:t>and</w:t>
        </w:r>
        <w:proofErr w:type="gramEnd"/>
        <w:r w:rsidRPr="00A044B8">
          <w:rPr>
            <w:rFonts w:ascii="Roboto" w:eastAsia="Times New Roman" w:hAnsi="Roboto" w:cs="Times New Roman"/>
            <w:color w:val="212121"/>
            <w:sz w:val="24"/>
            <w:szCs w:val="24"/>
            <w:lang w:val="en-US" w:eastAsia="en-US"/>
          </w:rPr>
          <w:t xml:space="preserve"> the spices and herbs is the less we can We make it less and less interest in it</w:t>
        </w:r>
      </w:ins>
    </w:p>
    <w:p w14:paraId="1752943A" w14:textId="77777777" w:rsidR="00A044B8" w:rsidRPr="00A044B8" w:rsidRDefault="00A044B8" w:rsidP="00A044B8">
      <w:pPr>
        <w:rPr>
          <w:ins w:id="14" w:author="Author"/>
          <w:rFonts w:ascii="Roboto" w:eastAsia="Times New Roman" w:hAnsi="Roboto" w:cs="Times New Roman"/>
          <w:color w:val="212121"/>
          <w:sz w:val="24"/>
          <w:szCs w:val="24"/>
          <w:lang w:val="en-US" w:eastAsia="en-US"/>
        </w:rPr>
      </w:pPr>
      <w:ins w:id="15" w:author="Author">
        <w:r w:rsidRPr="00A044B8">
          <w:rPr>
            <w:rFonts w:ascii="Roboto" w:eastAsia="Times New Roman" w:hAnsi="Roboto" w:cs="Times New Roman"/>
            <w:color w:val="212121"/>
            <w:sz w:val="24"/>
            <w:szCs w:val="24"/>
            <w:lang w:val="en-US" w:eastAsia="en-US"/>
          </w:rPr>
          <w:t xml:space="preserve">4. </w:t>
        </w:r>
        <w:proofErr w:type="gramStart"/>
        <w:r w:rsidRPr="00A044B8">
          <w:rPr>
            <w:rFonts w:ascii="Roboto" w:eastAsia="Times New Roman" w:hAnsi="Roboto" w:cs="Times New Roman"/>
            <w:color w:val="212121"/>
            <w:sz w:val="24"/>
            <w:szCs w:val="24"/>
            <w:lang w:val="en-US" w:eastAsia="en-US"/>
          </w:rPr>
          <w:t>most</w:t>
        </w:r>
        <w:proofErr w:type="gramEnd"/>
        <w:r w:rsidRPr="00A044B8">
          <w:rPr>
            <w:rFonts w:ascii="Roboto" w:eastAsia="Times New Roman" w:hAnsi="Roboto" w:cs="Times New Roman"/>
            <w:color w:val="212121"/>
            <w:sz w:val="24"/>
            <w:szCs w:val="24"/>
            <w:lang w:val="en-US" w:eastAsia="en-US"/>
          </w:rPr>
          <w:t xml:space="preserve"> Customers are standard and non-member customer type and the gold are the less. </w:t>
        </w:r>
        <w:proofErr w:type="gramStart"/>
        <w:r w:rsidRPr="00A044B8">
          <w:rPr>
            <w:rFonts w:ascii="Roboto" w:eastAsia="Times New Roman" w:hAnsi="Roboto" w:cs="Times New Roman"/>
            <w:color w:val="212121"/>
            <w:sz w:val="24"/>
            <w:szCs w:val="24"/>
            <w:lang w:val="en-US" w:eastAsia="en-US"/>
          </w:rPr>
          <w:t>and</w:t>
        </w:r>
        <w:proofErr w:type="gramEnd"/>
        <w:r w:rsidRPr="00A044B8">
          <w:rPr>
            <w:rFonts w:ascii="Roboto" w:eastAsia="Times New Roman" w:hAnsi="Roboto" w:cs="Times New Roman"/>
            <w:color w:val="212121"/>
            <w:sz w:val="24"/>
            <w:szCs w:val="24"/>
            <w:lang w:val="en-US" w:eastAsia="en-US"/>
          </w:rPr>
          <w:t xml:space="preserve"> from the buying the standard customer type are who bought the most</w:t>
        </w:r>
      </w:ins>
    </w:p>
    <w:p w14:paraId="560D3F06" w14:textId="77777777" w:rsidR="00A044B8" w:rsidRPr="00A044B8" w:rsidRDefault="00A044B8" w:rsidP="00A044B8">
      <w:pPr>
        <w:rPr>
          <w:ins w:id="16" w:author="Author"/>
          <w:rFonts w:ascii="Roboto" w:eastAsia="Times New Roman" w:hAnsi="Roboto" w:cs="Times New Roman"/>
          <w:color w:val="212121"/>
          <w:sz w:val="24"/>
          <w:szCs w:val="24"/>
          <w:lang w:val="en-US" w:eastAsia="en-US"/>
        </w:rPr>
      </w:pPr>
      <w:proofErr w:type="gramStart"/>
      <w:ins w:id="17" w:author="Author">
        <w:r w:rsidRPr="00A044B8">
          <w:rPr>
            <w:rFonts w:ascii="Roboto" w:eastAsia="Times New Roman" w:hAnsi="Roboto" w:cs="Times New Roman"/>
            <w:color w:val="212121"/>
            <w:sz w:val="24"/>
            <w:szCs w:val="24"/>
            <w:lang w:val="en-US" w:eastAsia="en-US"/>
          </w:rPr>
          <w:t>quantity</w:t>
        </w:r>
        <w:proofErr w:type="gramEnd"/>
        <w:r w:rsidRPr="00A044B8">
          <w:rPr>
            <w:rFonts w:ascii="Roboto" w:eastAsia="Times New Roman" w:hAnsi="Roboto" w:cs="Times New Roman"/>
            <w:color w:val="212121"/>
            <w:sz w:val="24"/>
            <w:szCs w:val="24"/>
            <w:lang w:val="en-US" w:eastAsia="en-US"/>
          </w:rPr>
          <w:t xml:space="preserve"> and gold are the less.</w:t>
        </w:r>
      </w:ins>
    </w:p>
    <w:p w14:paraId="5537ADBC" w14:textId="77777777" w:rsidR="00A044B8" w:rsidRPr="00A044B8" w:rsidRDefault="00A044B8" w:rsidP="00A044B8">
      <w:pPr>
        <w:rPr>
          <w:ins w:id="18" w:author="Author"/>
          <w:rFonts w:ascii="Roboto" w:eastAsia="Times New Roman" w:hAnsi="Roboto" w:cs="Times New Roman"/>
          <w:color w:val="212121"/>
          <w:sz w:val="24"/>
          <w:szCs w:val="24"/>
          <w:lang w:val="en-US" w:eastAsia="en-US"/>
        </w:rPr>
      </w:pPr>
      <w:ins w:id="19" w:author="Author">
        <w:r w:rsidRPr="00A044B8">
          <w:rPr>
            <w:rFonts w:ascii="Roboto" w:eastAsia="Times New Roman" w:hAnsi="Roboto" w:cs="Times New Roman"/>
            <w:color w:val="212121"/>
            <w:sz w:val="24"/>
            <w:szCs w:val="24"/>
            <w:lang w:val="en-US" w:eastAsia="en-US"/>
          </w:rPr>
          <w:t xml:space="preserve">5. </w:t>
        </w:r>
        <w:proofErr w:type="gramStart"/>
        <w:r w:rsidRPr="00A044B8">
          <w:rPr>
            <w:rFonts w:ascii="Roboto" w:eastAsia="Times New Roman" w:hAnsi="Roboto" w:cs="Times New Roman"/>
            <w:color w:val="212121"/>
            <w:sz w:val="24"/>
            <w:szCs w:val="24"/>
            <w:lang w:val="en-US" w:eastAsia="en-US"/>
          </w:rPr>
          <w:t>from</w:t>
        </w:r>
        <w:proofErr w:type="gramEnd"/>
        <w:r w:rsidRPr="00A044B8">
          <w:rPr>
            <w:rFonts w:ascii="Roboto" w:eastAsia="Times New Roman" w:hAnsi="Roboto" w:cs="Times New Roman"/>
            <w:color w:val="212121"/>
            <w:sz w:val="24"/>
            <w:szCs w:val="24"/>
            <w:lang w:val="en-US" w:eastAsia="en-US"/>
          </w:rPr>
          <w:t xml:space="preserve"> the table of the categories, customers types and the quantities we can see the most used customers type who buy the most quantities from every category to focus on it, like:</w:t>
        </w:r>
      </w:ins>
    </w:p>
    <w:p w14:paraId="5410D5FE" w14:textId="77777777" w:rsidR="00A044B8" w:rsidRPr="00A044B8" w:rsidRDefault="00A044B8" w:rsidP="00A044B8">
      <w:pPr>
        <w:rPr>
          <w:ins w:id="20" w:author="Author"/>
          <w:rFonts w:ascii="Roboto" w:eastAsia="Times New Roman" w:hAnsi="Roboto" w:cs="Times New Roman"/>
          <w:color w:val="212121"/>
          <w:sz w:val="24"/>
          <w:szCs w:val="24"/>
          <w:lang w:val="en-US" w:eastAsia="en-US"/>
        </w:rPr>
      </w:pPr>
      <w:proofErr w:type="gramStart"/>
      <w:ins w:id="21" w:author="Author">
        <w:r w:rsidRPr="00A044B8">
          <w:rPr>
            <w:rFonts w:ascii="Roboto" w:eastAsia="Times New Roman" w:hAnsi="Roboto" w:cs="Times New Roman"/>
            <w:color w:val="212121"/>
            <w:sz w:val="24"/>
            <w:szCs w:val="24"/>
            <w:lang w:val="en-US" w:eastAsia="en-US"/>
          </w:rPr>
          <w:t>baby</w:t>
        </w:r>
        <w:proofErr w:type="gramEnd"/>
        <w:r w:rsidRPr="00A044B8">
          <w:rPr>
            <w:rFonts w:ascii="Roboto" w:eastAsia="Times New Roman" w:hAnsi="Roboto" w:cs="Times New Roman"/>
            <w:color w:val="212121"/>
            <w:sz w:val="24"/>
            <w:szCs w:val="24"/>
            <w:lang w:val="en-US" w:eastAsia="en-US"/>
          </w:rPr>
          <w:t xml:space="preserve"> products the basic customer type are the most .</w:t>
        </w:r>
      </w:ins>
    </w:p>
    <w:p w14:paraId="24EE632B" w14:textId="77777777" w:rsidR="00A044B8" w:rsidRPr="00A044B8" w:rsidRDefault="00A044B8" w:rsidP="00A044B8">
      <w:pPr>
        <w:rPr>
          <w:ins w:id="22" w:author="Author"/>
          <w:rFonts w:ascii="Roboto" w:eastAsia="Times New Roman" w:hAnsi="Roboto" w:cs="Times New Roman"/>
          <w:color w:val="212121"/>
          <w:sz w:val="24"/>
          <w:szCs w:val="24"/>
          <w:lang w:val="en-US" w:eastAsia="en-US"/>
        </w:rPr>
      </w:pPr>
      <w:proofErr w:type="gramStart"/>
      <w:ins w:id="23" w:author="Author">
        <w:r w:rsidRPr="00A044B8">
          <w:rPr>
            <w:rFonts w:ascii="Roboto" w:eastAsia="Times New Roman" w:hAnsi="Roboto" w:cs="Times New Roman"/>
            <w:color w:val="212121"/>
            <w:sz w:val="24"/>
            <w:szCs w:val="24"/>
            <w:lang w:val="en-US" w:eastAsia="en-US"/>
          </w:rPr>
          <w:t>and</w:t>
        </w:r>
        <w:proofErr w:type="gramEnd"/>
        <w:r w:rsidRPr="00A044B8">
          <w:rPr>
            <w:rFonts w:ascii="Roboto" w:eastAsia="Times New Roman" w:hAnsi="Roboto" w:cs="Times New Roman"/>
            <w:color w:val="212121"/>
            <w:sz w:val="24"/>
            <w:szCs w:val="24"/>
            <w:lang w:val="en-US" w:eastAsia="en-US"/>
          </w:rPr>
          <w:t xml:space="preserve"> for baked goods is standard customers.</w:t>
        </w:r>
      </w:ins>
    </w:p>
    <w:p w14:paraId="685F1FB1" w14:textId="77777777" w:rsidR="00A044B8" w:rsidRPr="00A044B8" w:rsidRDefault="00A044B8" w:rsidP="00A044B8">
      <w:pPr>
        <w:rPr>
          <w:ins w:id="24" w:author="Author"/>
          <w:rFonts w:ascii="Roboto" w:eastAsia="Times New Roman" w:hAnsi="Roboto" w:cs="Times New Roman"/>
          <w:color w:val="212121"/>
          <w:sz w:val="24"/>
          <w:szCs w:val="24"/>
          <w:lang w:val="en-US" w:eastAsia="en-US"/>
        </w:rPr>
      </w:pPr>
      <w:proofErr w:type="gramStart"/>
      <w:ins w:id="25" w:author="Author">
        <w:r w:rsidRPr="00A044B8">
          <w:rPr>
            <w:rFonts w:ascii="Roboto" w:eastAsia="Times New Roman" w:hAnsi="Roboto" w:cs="Times New Roman"/>
            <w:color w:val="212121"/>
            <w:sz w:val="24"/>
            <w:szCs w:val="24"/>
            <w:lang w:val="en-US" w:eastAsia="en-US"/>
          </w:rPr>
          <w:t>and</w:t>
        </w:r>
        <w:proofErr w:type="gramEnd"/>
        <w:r w:rsidRPr="00A044B8">
          <w:rPr>
            <w:rFonts w:ascii="Roboto" w:eastAsia="Times New Roman" w:hAnsi="Roboto" w:cs="Times New Roman"/>
            <w:color w:val="212121"/>
            <w:sz w:val="24"/>
            <w:szCs w:val="24"/>
            <w:lang w:val="en-US" w:eastAsia="en-US"/>
          </w:rPr>
          <w:t xml:space="preserve"> for baking is standard customers.</w:t>
        </w:r>
      </w:ins>
    </w:p>
    <w:p w14:paraId="244FB68C" w14:textId="77777777" w:rsidR="00A044B8" w:rsidRPr="00A044B8" w:rsidRDefault="00A044B8" w:rsidP="00A044B8">
      <w:pPr>
        <w:rPr>
          <w:ins w:id="26" w:author="Author"/>
          <w:rFonts w:ascii="Roboto" w:eastAsia="Times New Roman" w:hAnsi="Roboto" w:cs="Times New Roman"/>
          <w:color w:val="212121"/>
          <w:sz w:val="24"/>
          <w:szCs w:val="24"/>
          <w:lang w:val="en-US" w:eastAsia="en-US"/>
        </w:rPr>
      </w:pPr>
      <w:proofErr w:type="gramStart"/>
      <w:ins w:id="27" w:author="Author">
        <w:r w:rsidRPr="00A044B8">
          <w:rPr>
            <w:rFonts w:ascii="Roboto" w:eastAsia="Times New Roman" w:hAnsi="Roboto" w:cs="Times New Roman"/>
            <w:color w:val="212121"/>
            <w:sz w:val="24"/>
            <w:szCs w:val="24"/>
            <w:lang w:val="en-US" w:eastAsia="en-US"/>
          </w:rPr>
          <w:t>and</w:t>
        </w:r>
        <w:proofErr w:type="gramEnd"/>
        <w:r w:rsidRPr="00A044B8">
          <w:rPr>
            <w:rFonts w:ascii="Roboto" w:eastAsia="Times New Roman" w:hAnsi="Roboto" w:cs="Times New Roman"/>
            <w:color w:val="212121"/>
            <w:sz w:val="24"/>
            <w:szCs w:val="24"/>
            <w:lang w:val="en-US" w:eastAsia="en-US"/>
          </w:rPr>
          <w:t xml:space="preserve"> so on.. </w:t>
        </w:r>
        <w:proofErr w:type="gramStart"/>
        <w:r w:rsidRPr="00A044B8">
          <w:rPr>
            <w:rFonts w:ascii="Roboto" w:eastAsia="Times New Roman" w:hAnsi="Roboto" w:cs="Times New Roman"/>
            <w:color w:val="212121"/>
            <w:sz w:val="24"/>
            <w:szCs w:val="24"/>
            <w:lang w:val="en-US" w:eastAsia="en-US"/>
          </w:rPr>
          <w:t>to</w:t>
        </w:r>
        <w:proofErr w:type="gramEnd"/>
        <w:r w:rsidRPr="00A044B8">
          <w:rPr>
            <w:rFonts w:ascii="Roboto" w:eastAsia="Times New Roman" w:hAnsi="Roboto" w:cs="Times New Roman"/>
            <w:color w:val="212121"/>
            <w:sz w:val="24"/>
            <w:szCs w:val="24"/>
            <w:lang w:val="en-US" w:eastAsia="en-US"/>
          </w:rPr>
          <w:t xml:space="preserve"> focus on them.</w:t>
        </w:r>
      </w:ins>
    </w:p>
    <w:p w14:paraId="211AEC42" w14:textId="77777777" w:rsidR="00A044B8" w:rsidRPr="00A044B8" w:rsidRDefault="00A044B8" w:rsidP="00A044B8">
      <w:pPr>
        <w:rPr>
          <w:ins w:id="28" w:author="Author"/>
          <w:rFonts w:ascii="Roboto" w:eastAsia="Times New Roman" w:hAnsi="Roboto" w:cs="Times New Roman"/>
          <w:color w:val="212121"/>
          <w:sz w:val="24"/>
          <w:szCs w:val="24"/>
          <w:lang w:val="en-US" w:eastAsia="en-US"/>
        </w:rPr>
      </w:pPr>
      <w:ins w:id="29" w:author="Author">
        <w:r w:rsidRPr="00A044B8">
          <w:rPr>
            <w:rFonts w:ascii="Roboto" w:eastAsia="Times New Roman" w:hAnsi="Roboto" w:cs="Times New Roman"/>
            <w:color w:val="212121"/>
            <w:sz w:val="24"/>
            <w:szCs w:val="24"/>
            <w:lang w:val="en-US" w:eastAsia="en-US"/>
          </w:rPr>
          <w:t xml:space="preserve">6. the most customers buy </w:t>
        </w:r>
        <w:proofErr w:type="gramStart"/>
        <w:r w:rsidRPr="00A044B8">
          <w:rPr>
            <w:rFonts w:ascii="Roboto" w:eastAsia="Times New Roman" w:hAnsi="Roboto" w:cs="Times New Roman"/>
            <w:color w:val="212121"/>
            <w:sz w:val="24"/>
            <w:szCs w:val="24"/>
            <w:lang w:val="en-US" w:eastAsia="en-US"/>
          </w:rPr>
          <w:t>one  or</w:t>
        </w:r>
        <w:proofErr w:type="gramEnd"/>
        <w:r w:rsidRPr="00A044B8">
          <w:rPr>
            <w:rFonts w:ascii="Roboto" w:eastAsia="Times New Roman" w:hAnsi="Roboto" w:cs="Times New Roman"/>
            <w:color w:val="212121"/>
            <w:sz w:val="24"/>
            <w:szCs w:val="24"/>
            <w:lang w:val="en-US" w:eastAsia="en-US"/>
          </w:rPr>
          <w:t xml:space="preserve"> buy four quantity.</w:t>
        </w:r>
      </w:ins>
    </w:p>
    <w:p w14:paraId="20E659D3" w14:textId="77777777" w:rsidR="00A044B8" w:rsidRPr="00A044B8" w:rsidRDefault="00A044B8" w:rsidP="00A044B8">
      <w:pPr>
        <w:rPr>
          <w:ins w:id="30" w:author="Author"/>
          <w:rFonts w:ascii="Roboto" w:eastAsia="Times New Roman" w:hAnsi="Roboto" w:cs="Times New Roman"/>
          <w:color w:val="212121"/>
          <w:sz w:val="24"/>
          <w:szCs w:val="24"/>
          <w:lang w:val="en-US" w:eastAsia="en-US"/>
        </w:rPr>
      </w:pPr>
    </w:p>
    <w:p w14:paraId="48812B28" w14:textId="3134AB98" w:rsidR="008C5352" w:rsidRPr="008C5352" w:rsidDel="00A044B8" w:rsidRDefault="008C5352" w:rsidP="008C5352">
      <w:pPr>
        <w:numPr>
          <w:ilvl w:val="0"/>
          <w:numId w:val="1"/>
        </w:numPr>
        <w:shd w:val="clear" w:color="auto" w:fill="FFFFFF"/>
        <w:spacing w:before="100" w:beforeAutospacing="1" w:after="100" w:afterAutospacing="1" w:line="240" w:lineRule="auto"/>
        <w:rPr>
          <w:ins w:id="31" w:author="Author"/>
          <w:del w:id="32" w:author="Author"/>
          <w:rFonts w:ascii="Roboto" w:eastAsia="Times New Roman" w:hAnsi="Roboto" w:cs="Times New Roman"/>
          <w:color w:val="212121"/>
          <w:sz w:val="24"/>
          <w:szCs w:val="24"/>
          <w:lang w:val="en-US" w:eastAsia="en-US"/>
        </w:rPr>
      </w:pPr>
      <w:ins w:id="33" w:author="Author">
        <w:del w:id="34" w:author="Author">
          <w:r w:rsidRPr="008C5352" w:rsidDel="00A044B8">
            <w:rPr>
              <w:rFonts w:ascii="Roboto" w:eastAsia="Times New Roman" w:hAnsi="Roboto" w:cs="Times New Roman"/>
              <w:color w:val="212121"/>
              <w:sz w:val="24"/>
              <w:szCs w:val="24"/>
              <w:lang w:val="en-US" w:eastAsia="en-US"/>
            </w:rPr>
            <w:delText>from this data we can see the data for one week and that is not enough to make good insights.</w:delText>
          </w:r>
        </w:del>
      </w:ins>
    </w:p>
    <w:p w14:paraId="1E616E88" w14:textId="5A5A72CD" w:rsidR="008C5352" w:rsidRPr="008C5352" w:rsidDel="00A044B8" w:rsidRDefault="008C5352" w:rsidP="008C5352">
      <w:pPr>
        <w:numPr>
          <w:ilvl w:val="0"/>
          <w:numId w:val="1"/>
        </w:numPr>
        <w:shd w:val="clear" w:color="auto" w:fill="FFFFFF"/>
        <w:spacing w:before="100" w:beforeAutospacing="1" w:after="100" w:afterAutospacing="1" w:line="240" w:lineRule="auto"/>
        <w:rPr>
          <w:ins w:id="35" w:author="Author"/>
          <w:del w:id="36" w:author="Author"/>
          <w:rFonts w:ascii="Roboto" w:eastAsia="Times New Roman" w:hAnsi="Roboto" w:cs="Times New Roman"/>
          <w:color w:val="212121"/>
          <w:sz w:val="24"/>
          <w:szCs w:val="24"/>
          <w:lang w:val="en-US" w:eastAsia="en-US"/>
        </w:rPr>
      </w:pPr>
      <w:ins w:id="37" w:author="Author">
        <w:del w:id="38" w:author="Author">
          <w:r w:rsidRPr="008C5352" w:rsidDel="00A044B8">
            <w:rPr>
              <w:rFonts w:ascii="Roboto" w:eastAsia="Times New Roman" w:hAnsi="Roboto" w:cs="Times New Roman"/>
              <w:color w:val="212121"/>
              <w:sz w:val="24"/>
              <w:szCs w:val="24"/>
              <w:lang w:val="en-US" w:eastAsia="en-US"/>
            </w:rPr>
            <w:delText>also we can see the fruit and vegetables is the most sold we can focus on it.</w:delText>
          </w:r>
        </w:del>
      </w:ins>
    </w:p>
    <w:p w14:paraId="1ADA1872" w14:textId="38FCA142" w:rsidR="008C5352" w:rsidRPr="008C5352" w:rsidDel="00A044B8" w:rsidRDefault="008C5352" w:rsidP="008C5352">
      <w:pPr>
        <w:numPr>
          <w:ilvl w:val="0"/>
          <w:numId w:val="1"/>
        </w:numPr>
        <w:shd w:val="clear" w:color="auto" w:fill="FFFFFF"/>
        <w:spacing w:before="100" w:beforeAutospacing="1" w:after="100" w:afterAutospacing="1" w:line="240" w:lineRule="auto"/>
        <w:rPr>
          <w:ins w:id="39" w:author="Author"/>
          <w:del w:id="40" w:author="Author"/>
          <w:rFonts w:ascii="Roboto" w:eastAsia="Times New Roman" w:hAnsi="Roboto" w:cs="Times New Roman"/>
          <w:color w:val="212121"/>
          <w:sz w:val="24"/>
          <w:szCs w:val="24"/>
          <w:lang w:val="en-US" w:eastAsia="en-US"/>
        </w:rPr>
      </w:pPr>
      <w:ins w:id="41" w:author="Author">
        <w:del w:id="42" w:author="Author">
          <w:r w:rsidRPr="008C5352" w:rsidDel="00A044B8">
            <w:rPr>
              <w:rFonts w:ascii="Roboto" w:eastAsia="Times New Roman" w:hAnsi="Roboto" w:cs="Times New Roman"/>
              <w:color w:val="212121"/>
              <w:sz w:val="24"/>
              <w:szCs w:val="24"/>
              <w:lang w:val="en-US" w:eastAsia="en-US"/>
            </w:rPr>
            <w:delText>and the spices and herbs is the less we can We make it less and less interest in it</w:delText>
          </w:r>
        </w:del>
      </w:ins>
    </w:p>
    <w:p w14:paraId="3BE89A5E" w14:textId="07168A91" w:rsidR="008C5352" w:rsidRPr="008C5352" w:rsidDel="00A044B8" w:rsidRDefault="008C5352" w:rsidP="008C5352">
      <w:pPr>
        <w:numPr>
          <w:ilvl w:val="0"/>
          <w:numId w:val="1"/>
        </w:numPr>
        <w:shd w:val="clear" w:color="auto" w:fill="FFFFFF"/>
        <w:spacing w:before="100" w:beforeAutospacing="1" w:after="100" w:afterAutospacing="1" w:line="240" w:lineRule="auto"/>
        <w:rPr>
          <w:ins w:id="43" w:author="Author"/>
          <w:del w:id="44" w:author="Author"/>
          <w:rFonts w:ascii="Roboto" w:eastAsia="Times New Roman" w:hAnsi="Roboto" w:cs="Times New Roman"/>
          <w:color w:val="212121"/>
          <w:sz w:val="24"/>
          <w:szCs w:val="24"/>
          <w:lang w:val="en-US" w:eastAsia="en-US"/>
        </w:rPr>
      </w:pPr>
      <w:ins w:id="45" w:author="Author">
        <w:del w:id="46" w:author="Author">
          <w:r w:rsidRPr="008C5352" w:rsidDel="00A044B8">
            <w:rPr>
              <w:rFonts w:ascii="Roboto" w:eastAsia="Times New Roman" w:hAnsi="Roboto" w:cs="Times New Roman"/>
              <w:color w:val="212121"/>
              <w:sz w:val="24"/>
              <w:szCs w:val="24"/>
              <w:lang w:val="en-US" w:eastAsia="en-US"/>
            </w:rPr>
            <w:delText>and stan</w:delText>
          </w:r>
          <w:r w:rsidR="00BF54FC" w:rsidDel="00A044B8">
            <w:rPr>
              <w:rFonts w:ascii="Roboto" w:eastAsia="Times New Roman" w:hAnsi="Roboto" w:cs="Times New Roman"/>
              <w:color w:val="212121"/>
              <w:sz w:val="24"/>
              <w:szCs w:val="24"/>
              <w:lang w:val="en-US" w:eastAsia="en-US"/>
            </w:rPr>
            <w:delText>dard and non-member customer typ</w:delText>
          </w:r>
          <w:r w:rsidRPr="008C5352" w:rsidDel="00A044B8">
            <w:rPr>
              <w:rFonts w:ascii="Roboto" w:eastAsia="Times New Roman" w:hAnsi="Roboto" w:cs="Times New Roman"/>
              <w:color w:val="212121"/>
              <w:sz w:val="24"/>
              <w:szCs w:val="24"/>
              <w:lang w:val="en-US" w:eastAsia="en-US"/>
            </w:rPr>
            <w:delText>e are the Biggest Buying Customers and the gold are the less.</w:delText>
          </w:r>
        </w:del>
      </w:ins>
    </w:p>
    <w:p w14:paraId="6576D087" w14:textId="3B5232CD" w:rsidR="008C5352" w:rsidRPr="008C5352" w:rsidDel="00A044B8" w:rsidRDefault="008C5352" w:rsidP="008C5352">
      <w:pPr>
        <w:numPr>
          <w:ilvl w:val="0"/>
          <w:numId w:val="1"/>
        </w:numPr>
        <w:shd w:val="clear" w:color="auto" w:fill="FFFFFF"/>
        <w:spacing w:before="100" w:beforeAutospacing="1" w:after="100" w:afterAutospacing="1" w:line="240" w:lineRule="auto"/>
        <w:rPr>
          <w:ins w:id="47" w:author="Author"/>
          <w:del w:id="48" w:author="Author"/>
          <w:rFonts w:ascii="Roboto" w:eastAsia="Times New Roman" w:hAnsi="Roboto" w:cs="Times New Roman"/>
          <w:color w:val="212121"/>
          <w:sz w:val="24"/>
          <w:szCs w:val="24"/>
          <w:lang w:val="en-US" w:eastAsia="en-US"/>
        </w:rPr>
      </w:pPr>
      <w:ins w:id="49" w:author="Author">
        <w:del w:id="50" w:author="Author">
          <w:r w:rsidRPr="008C5352" w:rsidDel="00A044B8">
            <w:rPr>
              <w:rFonts w:ascii="Roboto" w:eastAsia="Times New Roman" w:hAnsi="Roboto" w:cs="Times New Roman"/>
              <w:color w:val="212121"/>
              <w:sz w:val="24"/>
              <w:szCs w:val="24"/>
              <w:lang w:val="en-US" w:eastAsia="en-US"/>
            </w:rPr>
            <w:delText>from the table of the categories, customers types and the quantities we can see the most used customers type who buy the most quantities from every category to focus on it.</w:delText>
          </w:r>
        </w:del>
      </w:ins>
    </w:p>
    <w:p w14:paraId="3574651A" w14:textId="0C155153" w:rsidR="008C5352" w:rsidRPr="00BF54FC" w:rsidDel="00A044B8" w:rsidRDefault="008C5352">
      <w:pPr>
        <w:numPr>
          <w:ilvl w:val="0"/>
          <w:numId w:val="1"/>
        </w:numPr>
        <w:shd w:val="clear" w:color="auto" w:fill="FFFFFF"/>
        <w:spacing w:before="100" w:beforeAutospacing="1" w:after="100" w:afterAutospacing="1" w:line="240" w:lineRule="auto"/>
        <w:rPr>
          <w:del w:id="51" w:author="Author"/>
          <w:rFonts w:ascii="Roboto" w:eastAsia="Times New Roman" w:hAnsi="Roboto" w:cs="Times New Roman"/>
          <w:color w:val="212121"/>
          <w:sz w:val="24"/>
          <w:szCs w:val="24"/>
          <w:lang w:val="en-US" w:eastAsia="en-US"/>
          <w:rPrChange w:id="52" w:author="Author">
            <w:rPr>
              <w:del w:id="53" w:author="Author"/>
            </w:rPr>
          </w:rPrChange>
        </w:rPr>
        <w:pPrChange w:id="54" w:author="Author">
          <w:pPr/>
        </w:pPrChange>
      </w:pPr>
      <w:ins w:id="55" w:author="Author">
        <w:del w:id="56" w:author="Author">
          <w:r w:rsidRPr="008C5352" w:rsidDel="00A044B8">
            <w:rPr>
              <w:rFonts w:ascii="Roboto" w:eastAsia="Times New Roman" w:hAnsi="Roboto" w:cs="Times New Roman"/>
              <w:color w:val="212121"/>
              <w:sz w:val="24"/>
              <w:szCs w:val="24"/>
              <w:lang w:val="en-US" w:eastAsia="en-US"/>
            </w:rPr>
            <w:delText>the most customers buy one or buy four quantity.</w:delText>
          </w:r>
        </w:del>
      </w:ins>
    </w:p>
    <w:p w14:paraId="00000006" w14:textId="77777777" w:rsidR="00173F89" w:rsidRDefault="00173F89"/>
    <w:p w14:paraId="00000007" w14:textId="7760FA81" w:rsidR="00173F89" w:rsidRPr="00BF54FC" w:rsidRDefault="00F95485">
      <w:pPr>
        <w:rPr>
          <w:lang w:val="en-US"/>
          <w:rPrChange w:id="57" w:author="Author">
            <w:rPr/>
          </w:rPrChange>
        </w:rPr>
      </w:pPr>
      <w:del w:id="58" w:author="Author">
        <w:r w:rsidDel="008C5352">
          <w:delText>[Provide your recommendations in up to 3 bullet points]</w:delText>
        </w:r>
      </w:del>
      <w:proofErr w:type="spellStart"/>
      <w:proofErr w:type="gramStart"/>
      <w:ins w:id="59" w:author="Author">
        <w:r w:rsidR="008C5352">
          <w:rPr>
            <w:lang w:val="en-US"/>
          </w:rPr>
          <w:t>i</w:t>
        </w:r>
        <w:proofErr w:type="spellEnd"/>
        <w:proofErr w:type="gramEnd"/>
        <w:r w:rsidR="008C5352">
          <w:rPr>
            <w:lang w:val="en-US"/>
          </w:rPr>
          <w:t xml:space="preserve"> recommend to increase our data to be not just about one week and </w:t>
        </w:r>
        <w:r w:rsidR="00BF54FC">
          <w:rPr>
            <w:lang w:val="en-US"/>
          </w:rPr>
          <w:t xml:space="preserve">to have good insights. And to focus on fruits and vegetables in the sales and focus </w:t>
        </w:r>
        <w:r w:rsidR="00BF54FC" w:rsidRPr="00BF54FC">
          <w:rPr>
            <w:lang w:val="en-US"/>
          </w:rPr>
          <w:t xml:space="preserve">on </w:t>
        </w:r>
        <w:r w:rsidR="00BF54FC" w:rsidRPr="00BF54FC">
          <w:rPr>
            <w:rFonts w:ascii="Roboto" w:eastAsia="Times New Roman" w:hAnsi="Roboto" w:cs="Times New Roman"/>
            <w:color w:val="212121"/>
            <w:lang w:val="en-US" w:eastAsia="en-US"/>
            <w:rPrChange w:id="60" w:author="Author">
              <w:rPr>
                <w:rFonts w:ascii="Roboto" w:eastAsia="Times New Roman" w:hAnsi="Roboto" w:cs="Times New Roman"/>
                <w:color w:val="212121"/>
                <w:sz w:val="24"/>
                <w:szCs w:val="24"/>
                <w:lang w:val="en-US" w:eastAsia="en-US"/>
              </w:rPr>
            </w:rPrChange>
          </w:rPr>
          <w:t>standard and non-member customer typ</w:t>
        </w:r>
        <w:r w:rsidR="00A044B8">
          <w:rPr>
            <w:rFonts w:ascii="Roboto" w:eastAsia="Times New Roman" w:hAnsi="Roboto" w:cs="Times New Roman"/>
            <w:color w:val="212121"/>
            <w:lang w:val="en-US" w:eastAsia="en-US"/>
          </w:rPr>
          <w:t>e</w:t>
        </w:r>
        <w:del w:id="61" w:author="Author">
          <w:r w:rsidR="00BF54FC" w:rsidRPr="00BF54FC" w:rsidDel="00A044B8">
            <w:rPr>
              <w:rFonts w:ascii="Roboto" w:eastAsia="Times New Roman" w:hAnsi="Roboto" w:cs="Times New Roman"/>
              <w:color w:val="212121"/>
              <w:lang w:val="en-US" w:eastAsia="en-US"/>
              <w:rPrChange w:id="62" w:author="Author">
                <w:rPr>
                  <w:rFonts w:ascii="Roboto" w:eastAsia="Times New Roman" w:hAnsi="Roboto" w:cs="Times New Roman"/>
                  <w:color w:val="212121"/>
                  <w:sz w:val="24"/>
                  <w:szCs w:val="24"/>
                  <w:lang w:val="en-US" w:eastAsia="en-US"/>
                </w:rPr>
              </w:rPrChange>
            </w:rPr>
            <w:delText>e</w:delText>
          </w:r>
        </w:del>
        <w:r w:rsidR="00A044B8">
          <w:rPr>
            <w:rFonts w:ascii="Roboto" w:eastAsia="Times New Roman" w:hAnsi="Roboto" w:cs="Times New Roman" w:hint="cs"/>
            <w:color w:val="212121"/>
            <w:rtl/>
            <w:lang w:val="en-US" w:eastAsia="en-US"/>
          </w:rPr>
          <w:t xml:space="preserve"> </w:t>
        </w:r>
        <w:r w:rsidR="00A044B8">
          <w:rPr>
            <w:rFonts w:ascii="Roboto" w:eastAsia="Times New Roman" w:hAnsi="Roboto" w:cs="Times New Roman"/>
            <w:color w:val="212121"/>
            <w:lang w:val="en-US" w:eastAsia="en-US"/>
          </w:rPr>
          <w:t xml:space="preserve"> because they are biggest from the numbers side and </w:t>
        </w:r>
        <w:r w:rsidR="00A044B8" w:rsidRPr="00A044B8">
          <w:rPr>
            <w:rFonts w:ascii="Roboto" w:eastAsia="Times New Roman" w:hAnsi="Roboto" w:cs="Times New Roman"/>
            <w:color w:val="212121"/>
            <w:sz w:val="24"/>
            <w:szCs w:val="24"/>
            <w:lang w:val="en-US" w:eastAsia="en-US"/>
          </w:rPr>
          <w:t>standard customer type</w:t>
        </w:r>
        <w:r w:rsidR="00A044B8">
          <w:rPr>
            <w:rFonts w:ascii="Roboto" w:eastAsia="Times New Roman" w:hAnsi="Roboto" w:cs="Times New Roman"/>
            <w:color w:val="212121"/>
            <w:sz w:val="24"/>
            <w:szCs w:val="24"/>
            <w:lang w:val="en-US" w:eastAsia="en-US"/>
          </w:rPr>
          <w:t xml:space="preserve"> from the most quantity bought side.</w:t>
        </w:r>
        <w:bookmarkStart w:id="63" w:name="_GoBack"/>
        <w:bookmarkEnd w:id="63"/>
        <w:del w:id="64" w:author="Author">
          <w:r w:rsidR="00BF54FC" w:rsidRPr="00BF54FC" w:rsidDel="00A044B8">
            <w:rPr>
              <w:rFonts w:ascii="Roboto" w:eastAsia="Times New Roman" w:hAnsi="Roboto" w:cs="Times New Roman"/>
              <w:color w:val="212121"/>
              <w:lang w:val="en-US" w:eastAsia="en-US"/>
              <w:rPrChange w:id="65" w:author="Author">
                <w:rPr>
                  <w:rFonts w:ascii="Roboto" w:eastAsia="Times New Roman" w:hAnsi="Roboto" w:cs="Times New Roman"/>
                  <w:color w:val="212121"/>
                  <w:sz w:val="24"/>
                  <w:szCs w:val="24"/>
                  <w:lang w:val="en-US" w:eastAsia="en-US"/>
                </w:rPr>
              </w:rPrChange>
            </w:rPr>
            <w:delText>.</w:delText>
          </w:r>
        </w:del>
      </w:ins>
    </w:p>
    <w:p w14:paraId="00000008" w14:textId="77777777" w:rsidR="00173F89" w:rsidRDefault="00173F89"/>
    <w:p w14:paraId="00000009" w14:textId="77777777" w:rsidR="00173F89" w:rsidRDefault="00F95485">
      <w:r>
        <w:t xml:space="preserve">Best regards, </w:t>
      </w:r>
    </w:p>
    <w:p w14:paraId="0000000A" w14:textId="77777777" w:rsidR="00173F89" w:rsidRDefault="00173F89"/>
    <w:p w14:paraId="0000000B" w14:textId="38A374C0" w:rsidR="00173F89" w:rsidRDefault="008C5352" w:rsidP="008C5352">
      <w:proofErr w:type="spellStart"/>
      <w:ins w:id="66" w:author="Author">
        <w:r>
          <w:t>Menna</w:t>
        </w:r>
        <w:proofErr w:type="spellEnd"/>
        <w:r>
          <w:t xml:space="preserve"> Reda</w:t>
        </w:r>
      </w:ins>
      <w:del w:id="67" w:author="Author">
        <w:r w:rsidR="00F95485" w:rsidDel="008C5352">
          <w:delText>[name of sender]</w:delText>
        </w:r>
      </w:del>
    </w:p>
    <w:sectPr w:rsidR="00173F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A91EE5"/>
    <w:multiLevelType w:val="multilevel"/>
    <w:tmpl w:val="E202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89"/>
    <w:rsid w:val="000F4588"/>
    <w:rsid w:val="00173F89"/>
    <w:rsid w:val="002E25D9"/>
    <w:rsid w:val="004000DA"/>
    <w:rsid w:val="008C5352"/>
    <w:rsid w:val="00A044B8"/>
    <w:rsid w:val="00BF54FC"/>
    <w:rsid w:val="00F9548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9548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6716">
      <w:bodyDiv w:val="1"/>
      <w:marLeft w:val="0"/>
      <w:marRight w:val="0"/>
      <w:marTop w:val="0"/>
      <w:marBottom w:val="0"/>
      <w:divBdr>
        <w:top w:val="none" w:sz="0" w:space="0" w:color="auto"/>
        <w:left w:val="none" w:sz="0" w:space="0" w:color="auto"/>
        <w:bottom w:val="none" w:sz="0" w:space="0" w:color="auto"/>
        <w:right w:val="none" w:sz="0" w:space="0" w:color="auto"/>
      </w:divBdr>
    </w:div>
    <w:div w:id="220555749">
      <w:bodyDiv w:val="1"/>
      <w:marLeft w:val="0"/>
      <w:marRight w:val="0"/>
      <w:marTop w:val="0"/>
      <w:marBottom w:val="0"/>
      <w:divBdr>
        <w:top w:val="none" w:sz="0" w:space="0" w:color="auto"/>
        <w:left w:val="none" w:sz="0" w:space="0" w:color="auto"/>
        <w:bottom w:val="none" w:sz="0" w:space="0" w:color="auto"/>
        <w:right w:val="none" w:sz="0" w:space="0" w:color="auto"/>
      </w:divBdr>
      <w:divsChild>
        <w:div w:id="1865629400">
          <w:marLeft w:val="0"/>
          <w:marRight w:val="0"/>
          <w:marTop w:val="0"/>
          <w:marBottom w:val="0"/>
          <w:divBdr>
            <w:top w:val="none" w:sz="0" w:space="0" w:color="auto"/>
            <w:left w:val="none" w:sz="0" w:space="0" w:color="auto"/>
            <w:bottom w:val="none" w:sz="0" w:space="0" w:color="auto"/>
            <w:right w:val="none" w:sz="0" w:space="0" w:color="auto"/>
          </w:divBdr>
          <w:divsChild>
            <w:div w:id="743646753">
              <w:marLeft w:val="0"/>
              <w:marRight w:val="0"/>
              <w:marTop w:val="0"/>
              <w:marBottom w:val="0"/>
              <w:divBdr>
                <w:top w:val="none" w:sz="0" w:space="0" w:color="auto"/>
                <w:left w:val="none" w:sz="0" w:space="0" w:color="auto"/>
                <w:bottom w:val="none" w:sz="0" w:space="0" w:color="auto"/>
                <w:right w:val="none" w:sz="0" w:space="0" w:color="auto"/>
              </w:divBdr>
            </w:div>
            <w:div w:id="1558739282">
              <w:marLeft w:val="0"/>
              <w:marRight w:val="0"/>
              <w:marTop w:val="0"/>
              <w:marBottom w:val="0"/>
              <w:divBdr>
                <w:top w:val="none" w:sz="0" w:space="0" w:color="auto"/>
                <w:left w:val="none" w:sz="0" w:space="0" w:color="auto"/>
                <w:bottom w:val="none" w:sz="0" w:space="0" w:color="auto"/>
                <w:right w:val="none" w:sz="0" w:space="0" w:color="auto"/>
              </w:divBdr>
            </w:div>
            <w:div w:id="1518814230">
              <w:marLeft w:val="0"/>
              <w:marRight w:val="0"/>
              <w:marTop w:val="0"/>
              <w:marBottom w:val="0"/>
              <w:divBdr>
                <w:top w:val="none" w:sz="0" w:space="0" w:color="auto"/>
                <w:left w:val="none" w:sz="0" w:space="0" w:color="auto"/>
                <w:bottom w:val="none" w:sz="0" w:space="0" w:color="auto"/>
                <w:right w:val="none" w:sz="0" w:space="0" w:color="auto"/>
              </w:divBdr>
            </w:div>
            <w:div w:id="703944673">
              <w:marLeft w:val="0"/>
              <w:marRight w:val="0"/>
              <w:marTop w:val="0"/>
              <w:marBottom w:val="0"/>
              <w:divBdr>
                <w:top w:val="none" w:sz="0" w:space="0" w:color="auto"/>
                <w:left w:val="none" w:sz="0" w:space="0" w:color="auto"/>
                <w:bottom w:val="none" w:sz="0" w:space="0" w:color="auto"/>
                <w:right w:val="none" w:sz="0" w:space="0" w:color="auto"/>
              </w:divBdr>
            </w:div>
            <w:div w:id="119806916">
              <w:marLeft w:val="0"/>
              <w:marRight w:val="0"/>
              <w:marTop w:val="0"/>
              <w:marBottom w:val="0"/>
              <w:divBdr>
                <w:top w:val="none" w:sz="0" w:space="0" w:color="auto"/>
                <w:left w:val="none" w:sz="0" w:space="0" w:color="auto"/>
                <w:bottom w:val="none" w:sz="0" w:space="0" w:color="auto"/>
                <w:right w:val="none" w:sz="0" w:space="0" w:color="auto"/>
              </w:divBdr>
            </w:div>
            <w:div w:id="765466639">
              <w:marLeft w:val="0"/>
              <w:marRight w:val="0"/>
              <w:marTop w:val="0"/>
              <w:marBottom w:val="0"/>
              <w:divBdr>
                <w:top w:val="none" w:sz="0" w:space="0" w:color="auto"/>
                <w:left w:val="none" w:sz="0" w:space="0" w:color="auto"/>
                <w:bottom w:val="none" w:sz="0" w:space="0" w:color="auto"/>
                <w:right w:val="none" w:sz="0" w:space="0" w:color="auto"/>
              </w:divBdr>
            </w:div>
            <w:div w:id="32654596">
              <w:marLeft w:val="0"/>
              <w:marRight w:val="0"/>
              <w:marTop w:val="0"/>
              <w:marBottom w:val="0"/>
              <w:divBdr>
                <w:top w:val="none" w:sz="0" w:space="0" w:color="auto"/>
                <w:left w:val="none" w:sz="0" w:space="0" w:color="auto"/>
                <w:bottom w:val="none" w:sz="0" w:space="0" w:color="auto"/>
                <w:right w:val="none" w:sz="0" w:space="0" w:color="auto"/>
              </w:divBdr>
            </w:div>
            <w:div w:id="907883785">
              <w:marLeft w:val="0"/>
              <w:marRight w:val="0"/>
              <w:marTop w:val="0"/>
              <w:marBottom w:val="0"/>
              <w:divBdr>
                <w:top w:val="none" w:sz="0" w:space="0" w:color="auto"/>
                <w:left w:val="none" w:sz="0" w:space="0" w:color="auto"/>
                <w:bottom w:val="none" w:sz="0" w:space="0" w:color="auto"/>
                <w:right w:val="none" w:sz="0" w:space="0" w:color="auto"/>
              </w:divBdr>
            </w:div>
            <w:div w:id="833028537">
              <w:marLeft w:val="0"/>
              <w:marRight w:val="0"/>
              <w:marTop w:val="0"/>
              <w:marBottom w:val="0"/>
              <w:divBdr>
                <w:top w:val="none" w:sz="0" w:space="0" w:color="auto"/>
                <w:left w:val="none" w:sz="0" w:space="0" w:color="auto"/>
                <w:bottom w:val="none" w:sz="0" w:space="0" w:color="auto"/>
                <w:right w:val="none" w:sz="0" w:space="0" w:color="auto"/>
              </w:divBdr>
            </w:div>
            <w:div w:id="644552858">
              <w:marLeft w:val="0"/>
              <w:marRight w:val="0"/>
              <w:marTop w:val="0"/>
              <w:marBottom w:val="0"/>
              <w:divBdr>
                <w:top w:val="none" w:sz="0" w:space="0" w:color="auto"/>
                <w:left w:val="none" w:sz="0" w:space="0" w:color="auto"/>
                <w:bottom w:val="none" w:sz="0" w:space="0" w:color="auto"/>
                <w:right w:val="none" w:sz="0" w:space="0" w:color="auto"/>
              </w:divBdr>
            </w:div>
            <w:div w:id="14123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832">
      <w:bodyDiv w:val="1"/>
      <w:marLeft w:val="0"/>
      <w:marRight w:val="0"/>
      <w:marTop w:val="0"/>
      <w:marBottom w:val="0"/>
      <w:divBdr>
        <w:top w:val="none" w:sz="0" w:space="0" w:color="auto"/>
        <w:left w:val="none" w:sz="0" w:space="0" w:color="auto"/>
        <w:bottom w:val="none" w:sz="0" w:space="0" w:color="auto"/>
        <w:right w:val="none" w:sz="0" w:space="0" w:color="auto"/>
      </w:divBdr>
      <w:divsChild>
        <w:div w:id="255789473">
          <w:marLeft w:val="0"/>
          <w:marRight w:val="0"/>
          <w:marTop w:val="0"/>
          <w:marBottom w:val="0"/>
          <w:divBdr>
            <w:top w:val="none" w:sz="0" w:space="0" w:color="auto"/>
            <w:left w:val="none" w:sz="0" w:space="0" w:color="auto"/>
            <w:bottom w:val="none" w:sz="0" w:space="0" w:color="auto"/>
            <w:right w:val="none" w:sz="0" w:space="0" w:color="auto"/>
          </w:divBdr>
          <w:divsChild>
            <w:div w:id="1397237183">
              <w:marLeft w:val="0"/>
              <w:marRight w:val="0"/>
              <w:marTop w:val="0"/>
              <w:marBottom w:val="0"/>
              <w:divBdr>
                <w:top w:val="none" w:sz="0" w:space="0" w:color="auto"/>
                <w:left w:val="none" w:sz="0" w:space="0" w:color="auto"/>
                <w:bottom w:val="none" w:sz="0" w:space="0" w:color="auto"/>
                <w:right w:val="none" w:sz="0" w:space="0" w:color="auto"/>
              </w:divBdr>
            </w:div>
            <w:div w:id="301808039">
              <w:marLeft w:val="0"/>
              <w:marRight w:val="0"/>
              <w:marTop w:val="0"/>
              <w:marBottom w:val="0"/>
              <w:divBdr>
                <w:top w:val="none" w:sz="0" w:space="0" w:color="auto"/>
                <w:left w:val="none" w:sz="0" w:space="0" w:color="auto"/>
                <w:bottom w:val="none" w:sz="0" w:space="0" w:color="auto"/>
                <w:right w:val="none" w:sz="0" w:space="0" w:color="auto"/>
              </w:divBdr>
            </w:div>
            <w:div w:id="1294795917">
              <w:marLeft w:val="0"/>
              <w:marRight w:val="0"/>
              <w:marTop w:val="0"/>
              <w:marBottom w:val="0"/>
              <w:divBdr>
                <w:top w:val="none" w:sz="0" w:space="0" w:color="auto"/>
                <w:left w:val="none" w:sz="0" w:space="0" w:color="auto"/>
                <w:bottom w:val="none" w:sz="0" w:space="0" w:color="auto"/>
                <w:right w:val="none" w:sz="0" w:space="0" w:color="auto"/>
              </w:divBdr>
            </w:div>
            <w:div w:id="383942368">
              <w:marLeft w:val="0"/>
              <w:marRight w:val="0"/>
              <w:marTop w:val="0"/>
              <w:marBottom w:val="0"/>
              <w:divBdr>
                <w:top w:val="none" w:sz="0" w:space="0" w:color="auto"/>
                <w:left w:val="none" w:sz="0" w:space="0" w:color="auto"/>
                <w:bottom w:val="none" w:sz="0" w:space="0" w:color="auto"/>
                <w:right w:val="none" w:sz="0" w:space="0" w:color="auto"/>
              </w:divBdr>
            </w:div>
            <w:div w:id="3872484">
              <w:marLeft w:val="0"/>
              <w:marRight w:val="0"/>
              <w:marTop w:val="0"/>
              <w:marBottom w:val="0"/>
              <w:divBdr>
                <w:top w:val="none" w:sz="0" w:space="0" w:color="auto"/>
                <w:left w:val="none" w:sz="0" w:space="0" w:color="auto"/>
                <w:bottom w:val="none" w:sz="0" w:space="0" w:color="auto"/>
                <w:right w:val="none" w:sz="0" w:space="0" w:color="auto"/>
              </w:divBdr>
            </w:div>
            <w:div w:id="612710921">
              <w:marLeft w:val="0"/>
              <w:marRight w:val="0"/>
              <w:marTop w:val="0"/>
              <w:marBottom w:val="0"/>
              <w:divBdr>
                <w:top w:val="none" w:sz="0" w:space="0" w:color="auto"/>
                <w:left w:val="none" w:sz="0" w:space="0" w:color="auto"/>
                <w:bottom w:val="none" w:sz="0" w:space="0" w:color="auto"/>
                <w:right w:val="none" w:sz="0" w:space="0" w:color="auto"/>
              </w:divBdr>
            </w:div>
            <w:div w:id="295575032">
              <w:marLeft w:val="0"/>
              <w:marRight w:val="0"/>
              <w:marTop w:val="0"/>
              <w:marBottom w:val="0"/>
              <w:divBdr>
                <w:top w:val="none" w:sz="0" w:space="0" w:color="auto"/>
                <w:left w:val="none" w:sz="0" w:space="0" w:color="auto"/>
                <w:bottom w:val="none" w:sz="0" w:space="0" w:color="auto"/>
                <w:right w:val="none" w:sz="0" w:space="0" w:color="auto"/>
              </w:divBdr>
            </w:div>
            <w:div w:id="964460216">
              <w:marLeft w:val="0"/>
              <w:marRight w:val="0"/>
              <w:marTop w:val="0"/>
              <w:marBottom w:val="0"/>
              <w:divBdr>
                <w:top w:val="none" w:sz="0" w:space="0" w:color="auto"/>
                <w:left w:val="none" w:sz="0" w:space="0" w:color="auto"/>
                <w:bottom w:val="none" w:sz="0" w:space="0" w:color="auto"/>
                <w:right w:val="none" w:sz="0" w:space="0" w:color="auto"/>
              </w:divBdr>
            </w:div>
            <w:div w:id="2104832788">
              <w:marLeft w:val="0"/>
              <w:marRight w:val="0"/>
              <w:marTop w:val="0"/>
              <w:marBottom w:val="0"/>
              <w:divBdr>
                <w:top w:val="none" w:sz="0" w:space="0" w:color="auto"/>
                <w:left w:val="none" w:sz="0" w:space="0" w:color="auto"/>
                <w:bottom w:val="none" w:sz="0" w:space="0" w:color="auto"/>
                <w:right w:val="none" w:sz="0" w:space="0" w:color="auto"/>
              </w:divBdr>
            </w:div>
            <w:div w:id="812134626">
              <w:marLeft w:val="0"/>
              <w:marRight w:val="0"/>
              <w:marTop w:val="0"/>
              <w:marBottom w:val="0"/>
              <w:divBdr>
                <w:top w:val="none" w:sz="0" w:space="0" w:color="auto"/>
                <w:left w:val="none" w:sz="0" w:space="0" w:color="auto"/>
                <w:bottom w:val="none" w:sz="0" w:space="0" w:color="auto"/>
                <w:right w:val="none" w:sz="0" w:space="0" w:color="auto"/>
              </w:divBdr>
            </w:div>
            <w:div w:id="18418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9FFEF-7B04-4387-8EE0-A962D05C7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2023-09-27T21:37:00Z</dcterms:created>
  <dcterms:modified xsi:type="dcterms:W3CDTF">2023-09-27T22:32:00Z</dcterms:modified>
</cp:coreProperties>
</file>